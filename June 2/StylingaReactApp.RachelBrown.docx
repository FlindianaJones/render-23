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AC31" w14:textId="23F3DE57" w:rsidR="008A6516" w:rsidRDefault="008A6516" w:rsidP="008A6516">
      <w:pPr>
        <w:jc w:val="center"/>
        <w:rPr>
          <w:b/>
          <w:bCs/>
          <w:sz w:val="40"/>
          <w:szCs w:val="40"/>
        </w:rPr>
      </w:pPr>
      <w:r w:rsidRPr="008A6516">
        <w:rPr>
          <w:b/>
          <w:bCs/>
          <w:sz w:val="40"/>
          <w:szCs w:val="40"/>
        </w:rPr>
        <w:t>Styling a React App – Leesa Ward, Various</w:t>
      </w:r>
    </w:p>
    <w:p w14:paraId="27D5A6B9" w14:textId="77777777" w:rsidR="008A6516" w:rsidRDefault="008A6516" w:rsidP="008A6516"/>
    <w:p w14:paraId="2F8F8C50" w14:textId="77777777" w:rsidR="008A6516" w:rsidRDefault="008A6516" w:rsidP="008A6516"/>
    <w:p w14:paraId="66AE74BF" w14:textId="028362D5" w:rsidR="008A6516" w:rsidRDefault="008A6516" w:rsidP="008A6516">
      <w:pPr>
        <w:pStyle w:val="ListParagraph"/>
        <w:numPr>
          <w:ilvl w:val="0"/>
          <w:numId w:val="2"/>
        </w:numPr>
      </w:pPr>
      <w:r>
        <w:t>Vanilla CSS/SCSS – old news!</w:t>
      </w:r>
    </w:p>
    <w:p w14:paraId="0C617085" w14:textId="2B6F1F00" w:rsidR="008A6516" w:rsidRDefault="008A6516" w:rsidP="008A6516">
      <w:pPr>
        <w:pStyle w:val="ListParagraph"/>
        <w:numPr>
          <w:ilvl w:val="0"/>
          <w:numId w:val="1"/>
        </w:numPr>
      </w:pPr>
      <w:r>
        <w:t xml:space="preserve">Easiest transition/ramp-up when transitioning to </w:t>
      </w:r>
      <w:proofErr w:type="gramStart"/>
      <w:r>
        <w:t>React</w:t>
      </w:r>
      <w:proofErr w:type="gramEnd"/>
    </w:p>
    <w:p w14:paraId="18F28420" w14:textId="79CAABA0" w:rsidR="008A6516" w:rsidRDefault="008A6516" w:rsidP="008A6516">
      <w:pPr>
        <w:pStyle w:val="ListParagraph"/>
        <w:numPr>
          <w:ilvl w:val="0"/>
          <w:numId w:val="1"/>
        </w:numPr>
      </w:pPr>
      <w:r>
        <w:t>No extra dependencies</w:t>
      </w:r>
    </w:p>
    <w:p w14:paraId="40057B65" w14:textId="0B84352F" w:rsidR="008A6516" w:rsidRDefault="008A6516" w:rsidP="008A6516">
      <w:pPr>
        <w:pStyle w:val="ListParagraph"/>
        <w:numPr>
          <w:ilvl w:val="0"/>
          <w:numId w:val="1"/>
        </w:numPr>
      </w:pPr>
      <w:r>
        <w:t>Portability</w:t>
      </w:r>
    </w:p>
    <w:p w14:paraId="310E7AA5" w14:textId="1E881276" w:rsidR="008A6516" w:rsidRDefault="008A6516" w:rsidP="008A6516">
      <w:pPr>
        <w:pStyle w:val="ListParagraph"/>
        <w:numPr>
          <w:ilvl w:val="0"/>
          <w:numId w:val="1"/>
        </w:numPr>
      </w:pPr>
      <w:r>
        <w:t xml:space="preserve">Debugging, class names are the same as they are in the </w:t>
      </w:r>
      <w:proofErr w:type="gramStart"/>
      <w:r>
        <w:t>debugger</w:t>
      </w:r>
      <w:proofErr w:type="gramEnd"/>
    </w:p>
    <w:p w14:paraId="7239EA59" w14:textId="551A8168" w:rsidR="008A6516" w:rsidRDefault="008A6516" w:rsidP="008A6516">
      <w:pPr>
        <w:pStyle w:val="ListParagraph"/>
        <w:ind w:left="1080"/>
      </w:pPr>
      <w:r>
        <w:t xml:space="preserve">BUT…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FD"/>
          </mc:Choice>
          <mc:Fallback>
            <w:t>🏽</w:t>
          </mc:Fallback>
        </mc:AlternateContent>
      </w:r>
    </w:p>
    <w:p w14:paraId="770E2C93" w14:textId="1DD97B49" w:rsidR="008A6516" w:rsidRDefault="008A6516" w:rsidP="008A6516">
      <w:pPr>
        <w:pStyle w:val="ListParagraph"/>
        <w:numPr>
          <w:ilvl w:val="0"/>
          <w:numId w:val="1"/>
        </w:numPr>
      </w:pPr>
      <w:r>
        <w:t>Not scoped to the component</w:t>
      </w:r>
    </w:p>
    <w:p w14:paraId="3A944669" w14:textId="123BD957" w:rsidR="008A6516" w:rsidRDefault="008A6516" w:rsidP="008A6516">
      <w:pPr>
        <w:pStyle w:val="ListParagraph"/>
        <w:numPr>
          <w:ilvl w:val="0"/>
          <w:numId w:val="1"/>
        </w:numPr>
      </w:pPr>
      <w:r>
        <w:t>Conflicts/</w:t>
      </w:r>
      <w:proofErr w:type="spellStart"/>
      <w:r>
        <w:t>specifity</w:t>
      </w:r>
      <w:proofErr w:type="spellEnd"/>
      <w:r>
        <w:t xml:space="preserve"> issues can </w:t>
      </w:r>
      <w:proofErr w:type="gramStart"/>
      <w:r>
        <w:t>occur</w:t>
      </w:r>
      <w:proofErr w:type="gramEnd"/>
    </w:p>
    <w:p w14:paraId="2DC9745F" w14:textId="3490A5D3" w:rsidR="008A6516" w:rsidRDefault="008A6516" w:rsidP="008A6516">
      <w:pPr>
        <w:pStyle w:val="ListParagraph"/>
        <w:numPr>
          <w:ilvl w:val="0"/>
          <w:numId w:val="1"/>
        </w:numPr>
      </w:pPr>
      <w:r>
        <w:t>Reliance on classes</w:t>
      </w:r>
    </w:p>
    <w:p w14:paraId="11D225FE" w14:textId="77777777" w:rsidR="008A6516" w:rsidRDefault="008A6516" w:rsidP="008A6516"/>
    <w:p w14:paraId="39304720" w14:textId="3E3A3DB4" w:rsidR="008A6516" w:rsidRDefault="008A6516" w:rsidP="008A6516">
      <w:pPr>
        <w:pStyle w:val="ListParagraph"/>
        <w:numPr>
          <w:ilvl w:val="0"/>
          <w:numId w:val="2"/>
        </w:numPr>
      </w:pPr>
      <w:r>
        <w:t>CSS Modules</w:t>
      </w:r>
    </w:p>
    <w:p w14:paraId="4006D094" w14:textId="54B7497B" w:rsidR="008A6516" w:rsidRDefault="008A6516" w:rsidP="008A6516">
      <w:pPr>
        <w:pStyle w:val="ListParagraph"/>
        <w:numPr>
          <w:ilvl w:val="0"/>
          <w:numId w:val="1"/>
        </w:numPr>
      </w:pPr>
      <w:r>
        <w:t xml:space="preserve">Everything is scoped to the </w:t>
      </w:r>
      <w:proofErr w:type="gramStart"/>
      <w:r>
        <w:t>component</w:t>
      </w:r>
      <w:proofErr w:type="gramEnd"/>
    </w:p>
    <w:p w14:paraId="67DE499F" w14:textId="61E0E606" w:rsidR="008A6516" w:rsidRDefault="008A6516" w:rsidP="008A6516">
      <w:pPr>
        <w:pStyle w:val="ListParagraph"/>
        <w:numPr>
          <w:ilvl w:val="0"/>
          <w:numId w:val="1"/>
        </w:numPr>
      </w:pPr>
      <w:r>
        <w:t xml:space="preserve">Can inherent and add to </w:t>
      </w:r>
    </w:p>
    <w:p w14:paraId="774B2874" w14:textId="1F847CBB" w:rsidR="008A6516" w:rsidRDefault="008A6516" w:rsidP="008A6516">
      <w:pPr>
        <w:pStyle w:val="ListParagraph"/>
        <w:numPr>
          <w:ilvl w:val="0"/>
          <w:numId w:val="1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make something global</w:t>
      </w:r>
    </w:p>
    <w:p w14:paraId="78089AD0" w14:textId="54DA2048" w:rsidR="008A6516" w:rsidRDefault="008A6516" w:rsidP="008A6516"/>
    <w:p w14:paraId="194E2944" w14:textId="5C18E4BD" w:rsidR="008A6516" w:rsidRDefault="008A6516" w:rsidP="008A6516">
      <w:pPr>
        <w:pStyle w:val="ListParagraph"/>
        <w:numPr>
          <w:ilvl w:val="0"/>
          <w:numId w:val="2"/>
        </w:numPr>
      </w:pPr>
      <w:r>
        <w:t>Styled Components (she uses this the most)</w:t>
      </w:r>
    </w:p>
    <w:p w14:paraId="4FA17387" w14:textId="4EE07BC9" w:rsidR="008A6516" w:rsidRDefault="008A6516" w:rsidP="008A6516">
      <w:pPr>
        <w:pStyle w:val="ListParagraph"/>
        <w:numPr>
          <w:ilvl w:val="0"/>
          <w:numId w:val="1"/>
        </w:numPr>
      </w:pPr>
      <w:r>
        <w:t xml:space="preserve">Harder to read and </w:t>
      </w:r>
      <w:proofErr w:type="gramStart"/>
      <w:r>
        <w:t>maintain</w:t>
      </w:r>
      <w:proofErr w:type="gramEnd"/>
    </w:p>
    <w:p w14:paraId="471FA650" w14:textId="5C8826D4" w:rsidR="008A6516" w:rsidRDefault="008A6516" w:rsidP="008A6516">
      <w:pPr>
        <w:pStyle w:val="ListParagraph"/>
        <w:numPr>
          <w:ilvl w:val="0"/>
          <w:numId w:val="1"/>
        </w:numPr>
      </w:pPr>
      <w:r>
        <w:t>Pass props</w:t>
      </w:r>
    </w:p>
    <w:p w14:paraId="6364AA2F" w14:textId="34A4CF68" w:rsidR="008A6516" w:rsidRDefault="008A6516" w:rsidP="008A6516">
      <w:pPr>
        <w:pStyle w:val="ListParagraph"/>
        <w:numPr>
          <w:ilvl w:val="0"/>
          <w:numId w:val="1"/>
        </w:numPr>
      </w:pPr>
      <w:r>
        <w:t xml:space="preserve">Scoped to </w:t>
      </w:r>
      <w:proofErr w:type="gramStart"/>
      <w:r>
        <w:t>component</w:t>
      </w:r>
      <w:proofErr w:type="gramEnd"/>
      <w:r>
        <w:t xml:space="preserve"> </w:t>
      </w:r>
    </w:p>
    <w:p w14:paraId="1EF60D67" w14:textId="16711709" w:rsidR="008A6516" w:rsidRDefault="008A6516" w:rsidP="008A6516">
      <w:pPr>
        <w:pStyle w:val="ListParagraph"/>
        <w:numPr>
          <w:ilvl w:val="0"/>
          <w:numId w:val="1"/>
        </w:numPr>
      </w:pPr>
      <w:r>
        <w:t xml:space="preserve">Using typescript to require and </w:t>
      </w:r>
      <w:proofErr w:type="spellStart"/>
      <w:r>
        <w:t>typecheck</w:t>
      </w:r>
      <w:proofErr w:type="spellEnd"/>
      <w:r>
        <w:t xml:space="preserve"> </w:t>
      </w:r>
      <w:proofErr w:type="gramStart"/>
      <w:r>
        <w:t>props</w:t>
      </w:r>
      <w:proofErr w:type="gramEnd"/>
    </w:p>
    <w:p w14:paraId="4E5B5352" w14:textId="1CBB303F" w:rsidR="008A6516" w:rsidRDefault="008A6516" w:rsidP="008A6516">
      <w:pPr>
        <w:pStyle w:val="ListParagraph"/>
        <w:numPr>
          <w:ilvl w:val="0"/>
          <w:numId w:val="1"/>
        </w:numPr>
      </w:pPr>
      <w:r>
        <w:t>Portability and extensibility</w:t>
      </w:r>
    </w:p>
    <w:p w14:paraId="4D735F1F" w14:textId="198980C5" w:rsidR="008A6516" w:rsidRDefault="008A6516" w:rsidP="008A6516">
      <w:pPr>
        <w:ind w:left="720"/>
      </w:pPr>
      <w:r>
        <w:t>BUT…</w:t>
      </w:r>
      <w:ins w:id="0" w:author="Rachel Brown" w:date="2023-06-02T13:33:00Z">
        <w:r>
          <w:t xml:space="preserve"> </w:t>
        </w:r>
      </w:ins>
      <w:ins w:id="1" w:author="Rachel Brown" w:date="2023-06-02T13:34:00Z">
        <w:r>
          <w:rPr>
            <mc:AlternateContent>
              <mc:Choice Requires="w16se"/>
              <mc:Fallback>
                <w:rFonts w:ascii="Apple Color Emoji" w:eastAsia="Apple Color Emoji" w:hAnsi="Apple Color Emoji" w:cs="Apple Color Emoji"/>
              </mc:Fallback>
            </mc:AlternateContent>
          </w:rPr>
          <mc:AlternateContent>
            <mc:Choice Requires="w16se">
              <w16se:symEx w16se:font="Apple Color Emoji" w16se:char="1F447"/>
            </mc:Choice>
            <mc:Fallback>
              <w:t>👇</w:t>
            </mc:Fallback>
          </mc:AlternateContent>
        </w:r>
        <w:r>
          <w:rPr>
            <mc:AlternateContent>
              <mc:Choice Requires="w16se"/>
              <mc:Fallback>
                <w:rFonts w:ascii="Apple Color Emoji" w:eastAsia="Apple Color Emoji" w:hAnsi="Apple Color Emoji" w:cs="Apple Color Emoji"/>
              </mc:Fallback>
            </mc:AlternateContent>
          </w:rPr>
          <mc:AlternateContent>
            <mc:Choice Requires="w16se">
              <w16se:symEx w16se:font="Apple Color Emoji" w16se:char="1F3FD"/>
            </mc:Choice>
            <mc:Fallback>
              <w:t>🏽</w:t>
            </mc:Fallback>
          </mc:AlternateContent>
        </w:r>
      </w:ins>
    </w:p>
    <w:p w14:paraId="1A8D8CD9" w14:textId="3913EFA7" w:rsidR="008A6516" w:rsidRDefault="008A6516" w:rsidP="008A6516">
      <w:pPr>
        <w:pStyle w:val="ListParagraph"/>
        <w:numPr>
          <w:ilvl w:val="0"/>
          <w:numId w:val="1"/>
        </w:numPr>
      </w:pPr>
      <w:r>
        <w:t>Steeper learning curve</w:t>
      </w:r>
    </w:p>
    <w:p w14:paraId="700E55F7" w14:textId="38AE6D7C" w:rsidR="008A6516" w:rsidRDefault="008A6516" w:rsidP="008A6516">
      <w:pPr>
        <w:pStyle w:val="ListParagraph"/>
        <w:numPr>
          <w:ilvl w:val="0"/>
          <w:numId w:val="1"/>
        </w:numPr>
      </w:pPr>
      <w:r>
        <w:t>Readability</w:t>
      </w:r>
    </w:p>
    <w:p w14:paraId="21FF57BE" w14:textId="52EE2F82" w:rsidR="008A6516" w:rsidRDefault="008A6516" w:rsidP="008A6516">
      <w:pPr>
        <w:pStyle w:val="ListParagraph"/>
        <w:numPr>
          <w:ilvl w:val="0"/>
          <w:numId w:val="1"/>
        </w:numPr>
      </w:pPr>
      <w:r>
        <w:t>A layer of abstraction and/or complexity</w:t>
      </w:r>
    </w:p>
    <w:p w14:paraId="7C135319" w14:textId="7663CC49" w:rsidR="008A6516" w:rsidRDefault="008A6516" w:rsidP="008A6516">
      <w:pPr>
        <w:pStyle w:val="ListParagraph"/>
        <w:numPr>
          <w:ilvl w:val="0"/>
          <w:numId w:val="1"/>
        </w:numPr>
      </w:pPr>
      <w:r>
        <w:t>Tight coupling</w:t>
      </w:r>
    </w:p>
    <w:p w14:paraId="48FFA766" w14:textId="77777777" w:rsidR="008A6516" w:rsidRDefault="008A6516" w:rsidP="008A6516"/>
    <w:p w14:paraId="171D7DFA" w14:textId="1B0DAB0F" w:rsidR="008A6516" w:rsidRDefault="008A6516" w:rsidP="008A6516">
      <w:pPr>
        <w:pStyle w:val="ListParagraph"/>
        <w:numPr>
          <w:ilvl w:val="0"/>
          <w:numId w:val="2"/>
        </w:numPr>
      </w:pPr>
      <w:r>
        <w:t>UI Libraries/frameworks</w:t>
      </w:r>
    </w:p>
    <w:p w14:paraId="71E9D501" w14:textId="03F7C460" w:rsidR="008A6516" w:rsidRDefault="008A6516" w:rsidP="008A6516">
      <w:pPr>
        <w:pStyle w:val="ListParagraph"/>
        <w:numPr>
          <w:ilvl w:val="0"/>
          <w:numId w:val="1"/>
        </w:numPr>
      </w:pPr>
      <w:r>
        <w:t xml:space="preserve">Don’t sleep on the older frameworks like bootstrap, but they are old… old in tech is </w:t>
      </w:r>
      <w:proofErr w:type="gramStart"/>
      <w:r>
        <w:t>bad</w:t>
      </w:r>
      <w:proofErr w:type="gramEnd"/>
    </w:p>
    <w:p w14:paraId="41765B9D" w14:textId="77777777" w:rsidR="008A6516" w:rsidRDefault="008A6516" w:rsidP="008A6516"/>
    <w:p w14:paraId="55B587C9" w14:textId="3F15C6BF" w:rsidR="008A6516" w:rsidRPr="008A6516" w:rsidRDefault="008A6516" w:rsidP="008A6516">
      <w:pPr>
        <w:jc w:val="center"/>
        <w:rPr>
          <w:b/>
          <w:bCs/>
        </w:rPr>
        <w:pPrChange w:id="2" w:author="Rachel Brown" w:date="2023-06-02T13:34:00Z">
          <w:pPr/>
        </w:pPrChange>
      </w:pPr>
      <w:r w:rsidRPr="008A6516">
        <w:rPr>
          <w:b/>
          <w:bCs/>
        </w:rPr>
        <w:t xml:space="preserve">They all have their own purpose and can be the best option in different </w:t>
      </w:r>
      <w:proofErr w:type="gramStart"/>
      <w:r w:rsidRPr="008A6516">
        <w:rPr>
          <w:b/>
          <w:bCs/>
        </w:rPr>
        <w:t>situations</w:t>
      </w:r>
      <w:proofErr w:type="gramEnd"/>
    </w:p>
    <w:p w14:paraId="410A327E" w14:textId="77777777" w:rsidR="008A6516" w:rsidRDefault="008A6516" w:rsidP="008A6516"/>
    <w:p w14:paraId="12585E33" w14:textId="77777777" w:rsidR="008A6516" w:rsidRDefault="008A6516" w:rsidP="008A6516"/>
    <w:p w14:paraId="099FD3E7" w14:textId="77777777" w:rsidR="008A6516" w:rsidRPr="008A6516" w:rsidRDefault="008A6516" w:rsidP="008A6516"/>
    <w:sectPr w:rsidR="008A6516" w:rsidRPr="008A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CAB"/>
    <w:multiLevelType w:val="hybridMultilevel"/>
    <w:tmpl w:val="7C10183A"/>
    <w:lvl w:ilvl="0" w:tplc="703E6B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404D7A"/>
    <w:multiLevelType w:val="hybridMultilevel"/>
    <w:tmpl w:val="69D2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477454">
    <w:abstractNumId w:val="0"/>
  </w:num>
  <w:num w:numId="2" w16cid:durableId="7678887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chel Brown">
    <w15:presenceInfo w15:providerId="AD" w15:userId="S::RBrown@us.ci.org::16175c8f-de3b-40bf-a191-f9a230f248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16"/>
    <w:rsid w:val="008A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B0DB3"/>
  <w15:chartTrackingRefBased/>
  <w15:docId w15:val="{D7BB825A-F64D-D24C-9C51-EC0897AD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16"/>
    <w:pPr>
      <w:ind w:left="720"/>
      <w:contextualSpacing/>
    </w:pPr>
  </w:style>
  <w:style w:type="paragraph" w:styleId="Revision">
    <w:name w:val="Revision"/>
    <w:hidden/>
    <w:uiPriority w:val="99"/>
    <w:semiHidden/>
    <w:rsid w:val="008A6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783</Characters>
  <Application>Microsoft Office Word</Application>
  <DocSecurity>0</DocSecurity>
  <Lines>15</Lines>
  <Paragraphs>9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2023-06-02T16:54:00Z</dcterms:created>
  <dcterms:modified xsi:type="dcterms:W3CDTF">2023-06-02T17:35:00Z</dcterms:modified>
</cp:coreProperties>
</file>